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9F7D5D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ins w:id="0" w:author="Datta More" w:date="2023-09-30T16:13:00Z">
        <w:r w:rsidR="007420BB">
          <w:rPr>
            <w:rFonts w:ascii="Muli" w:eastAsia="Muli" w:hAnsi="Muli" w:cs="Muli"/>
            <w:sz w:val="24"/>
            <w:szCs w:val="24"/>
            <w:u w:val="single"/>
          </w:rPr>
          <w:t>Java Script</w:t>
        </w:r>
      </w:ins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3D34C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ins w:id="1" w:author="Datta More" w:date="2023-09-30T16:13:00Z">
        <w:r w:rsidR="007420BB">
          <w:rPr>
            <w:rFonts w:ascii="Muli" w:eastAsia="Muli" w:hAnsi="Muli" w:cs="Muli"/>
            <w:sz w:val="24"/>
            <w:szCs w:val="24"/>
            <w:u w:val="single"/>
          </w:rPr>
          <w:t>HTML</w:t>
        </w:r>
      </w:ins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FC12BB7" w14:textId="77777777" w:rsidR="007420BB" w:rsidRDefault="007420BB" w:rsidP="007420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tag defines a division or a section in an HTML document.</w:t>
      </w:r>
    </w:p>
    <w:p w14:paraId="0000001F" w14:textId="08660A67" w:rsidR="00173A24" w:rsidRPr="007420BB" w:rsidRDefault="007420BB" w:rsidP="007420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tag is used as a container for HTML elements - which is then styled with CSS or manipulated with JavaScript.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6D883D1" w:rsidR="00173A24" w:rsidRDefault="0039680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element with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position: absolute;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positioned relative to the nearest positioned ancestor (instead of positioned relative to the viewport, like fixed).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2" w:name="_GoBack"/>
      <w:bookmarkEnd w:id="2"/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B08164E" w:rsidR="00173A24" w:rsidRDefault="00742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Setting transparency levels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D136F6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20BB">
        <w:rPr>
          <w:rFonts w:ascii="Muli" w:eastAsia="Muli" w:hAnsi="Muli" w:cs="Muli"/>
          <w:sz w:val="24"/>
          <w:szCs w:val="24"/>
          <w:u w:val="single"/>
        </w:rPr>
        <w:t xml:space="preserve">Java </w:t>
      </w:r>
      <w:proofErr w:type="gramStart"/>
      <w:r w:rsidR="007420BB">
        <w:rPr>
          <w:rFonts w:ascii="Muli" w:eastAsia="Muli" w:hAnsi="Muli" w:cs="Muli"/>
          <w:sz w:val="24"/>
          <w:szCs w:val="24"/>
          <w:u w:val="single"/>
        </w:rPr>
        <w:t>Script ,</w:t>
      </w:r>
      <w:proofErr w:type="gramEnd"/>
      <w:r w:rsidR="007420BB">
        <w:rPr>
          <w:rFonts w:ascii="Muli" w:eastAsia="Muli" w:hAnsi="Muli" w:cs="Muli"/>
          <w:sz w:val="24"/>
          <w:szCs w:val="24"/>
          <w:u w:val="single"/>
        </w:rPr>
        <w:t xml:space="preserve"> HTML,CSS</w:t>
      </w:r>
      <w:r w:rsidR="0039680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420BB">
        <w:rPr>
          <w:rFonts w:ascii="Muli" w:eastAsia="Muli" w:hAnsi="Muli" w:cs="Muli"/>
          <w:sz w:val="24"/>
          <w:szCs w:val="24"/>
          <w:u w:val="single"/>
        </w:rPr>
        <w:t>(JSX)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13C9C366" w:rsidR="00173A24" w:rsidRDefault="003968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 editor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9F9B016" w:rsidR="00173A24" w:rsidRDefault="003968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to android / IOS</w:t>
      </w:r>
    </w:p>
    <w:p w14:paraId="4E03723A" w14:textId="333FB881" w:rsidR="0039680D" w:rsidRDefault="003968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 on expo go app on mobile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0093FD0" w:rsidR="00173A24" w:rsidRDefault="003968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Display components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3C7CDAD" w:rsidR="00173A24" w:rsidRDefault="003968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 components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98ED0B0" w:rsidR="00173A24" w:rsidRDefault="0039680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View</w:t>
      </w:r>
      <w:proofErr w:type="gramStart"/>
      <w:r>
        <w:rPr>
          <w:rFonts w:ascii="Muli" w:eastAsia="Muli" w:hAnsi="Muli" w:cs="Muli"/>
          <w:sz w:val="24"/>
          <w:szCs w:val="24"/>
        </w:rPr>
        <w:t>,text,button</w:t>
      </w:r>
      <w:proofErr w:type="spellEnd"/>
      <w:proofErr w:type="gramEnd"/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9680D"/>
    <w:rsid w:val="007420BB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7420BB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0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B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42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742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525F-0679-402A-989C-6A2BB89E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2021-01-06T05:46:00Z</dcterms:created>
  <dcterms:modified xsi:type="dcterms:W3CDTF">2023-09-30T10:57:00Z</dcterms:modified>
</cp:coreProperties>
</file>